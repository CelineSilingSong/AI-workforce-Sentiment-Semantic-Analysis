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207BB" w14:textId="564B3657" w:rsidR="00BB725E" w:rsidRPr="00BB725E" w:rsidRDefault="00BB725E" w:rsidP="00BB725E">
      <w:pPr>
        <w:jc w:val="center"/>
        <w:rPr>
          <w:b/>
        </w:rPr>
      </w:pPr>
      <w:r w:rsidRPr="00BB725E">
        <w:rPr>
          <w:b/>
        </w:rPr>
        <w:t xml:space="preserve">Data Science Project Proposal: Sentiment </w:t>
      </w:r>
      <w:ins w:id="0" w:author="Hunter Dixon" w:date="2024-05-30T17:55:00Z">
        <w:r w:rsidR="008270F2">
          <w:rPr>
            <w:b/>
          </w:rPr>
          <w:t>A</w:t>
        </w:r>
      </w:ins>
      <w:del w:id="1" w:author="Hunter Dixon" w:date="2024-05-30T17:55:00Z">
        <w:r w:rsidRPr="00BB725E" w:rsidDel="008270F2">
          <w:rPr>
            <w:b/>
          </w:rPr>
          <w:delText>a</w:delText>
        </w:r>
      </w:del>
      <w:r w:rsidRPr="00BB725E">
        <w:rPr>
          <w:b/>
        </w:rPr>
        <w:t xml:space="preserve">nalysis on AI and the </w:t>
      </w:r>
      <w:ins w:id="2" w:author="Hunter Dixon" w:date="2024-05-30T17:55:00Z">
        <w:r w:rsidR="008270F2">
          <w:rPr>
            <w:b/>
          </w:rPr>
          <w:t>J</w:t>
        </w:r>
      </w:ins>
      <w:del w:id="3" w:author="Hunter Dixon" w:date="2024-05-30T17:55:00Z">
        <w:r w:rsidRPr="00BB725E" w:rsidDel="008270F2">
          <w:rPr>
            <w:b/>
          </w:rPr>
          <w:delText>j</w:delText>
        </w:r>
      </w:del>
      <w:r w:rsidRPr="00BB725E">
        <w:rPr>
          <w:b/>
        </w:rPr>
        <w:t xml:space="preserve">ob </w:t>
      </w:r>
      <w:ins w:id="4" w:author="Hunter Dixon" w:date="2024-05-30T17:55:00Z">
        <w:r w:rsidR="008270F2">
          <w:rPr>
            <w:b/>
          </w:rPr>
          <w:t>M</w:t>
        </w:r>
      </w:ins>
      <w:del w:id="5" w:author="Hunter Dixon" w:date="2024-05-30T17:55:00Z">
        <w:r w:rsidRPr="00BB725E" w:rsidDel="008270F2">
          <w:rPr>
            <w:b/>
          </w:rPr>
          <w:delText>m</w:delText>
        </w:r>
      </w:del>
      <w:r w:rsidRPr="00BB725E">
        <w:rPr>
          <w:b/>
        </w:rPr>
        <w:t>arket</w:t>
      </w:r>
    </w:p>
    <w:p w14:paraId="6B9F4528" w14:textId="77777777" w:rsidR="00BB725E" w:rsidRDefault="00BB725E" w:rsidP="00BB725E">
      <w:pPr>
        <w:pStyle w:val="ListParagraph"/>
        <w:numPr>
          <w:ilvl w:val="0"/>
          <w:numId w:val="3"/>
        </w:numPr>
        <w:jc w:val="center"/>
      </w:pPr>
      <w:r>
        <w:t>By Siling Song</w:t>
      </w:r>
    </w:p>
    <w:p w14:paraId="582D0086" w14:textId="77777777" w:rsidR="00CB2AC5" w:rsidRDefault="00CB2AC5">
      <w:r>
        <w:t xml:space="preserve">Artificial Intelligence is now a heated topic in </w:t>
      </w:r>
      <w:del w:id="6" w:author="Hunter Dixon" w:date="2024-05-30T17:48:00Z">
        <w:r w:rsidDel="00CA6F7B">
          <w:delText xml:space="preserve">the </w:delText>
        </w:r>
      </w:del>
      <w:r>
        <w:t xml:space="preserve">advanced economies. Its influence on job prospects is an even more intense debate. Is the </w:t>
      </w:r>
      <w:del w:id="7" w:author="Hunter Dixon" w:date="2024-05-30T17:48:00Z">
        <w:r w:rsidDel="00CA6F7B">
          <w:delText xml:space="preserve">worrying </w:delText>
        </w:r>
      </w:del>
      <w:ins w:id="8" w:author="Hunter Dixon" w:date="2024-05-30T17:48:00Z">
        <w:r w:rsidR="00CA6F7B">
          <w:t xml:space="preserve">concern </w:t>
        </w:r>
      </w:ins>
      <w:del w:id="9" w:author="Hunter Dixon" w:date="2024-05-30T17:49:00Z">
        <w:r w:rsidDel="00CA6F7B">
          <w:delText xml:space="preserve">of </w:delText>
        </w:r>
      </w:del>
      <w:ins w:id="10" w:author="Hunter Dixon" w:date="2024-05-30T17:49:00Z">
        <w:r w:rsidR="00CA6F7B">
          <w:t xml:space="preserve">that </w:t>
        </w:r>
      </w:ins>
      <w:r>
        <w:t xml:space="preserve">AI </w:t>
      </w:r>
      <w:ins w:id="11" w:author="Hunter Dixon" w:date="2024-05-30T17:49:00Z">
        <w:r w:rsidR="00CA6F7B">
          <w:t xml:space="preserve">will </w:t>
        </w:r>
      </w:ins>
      <w:r>
        <w:t xml:space="preserve">inexorably </w:t>
      </w:r>
      <w:del w:id="12" w:author="Hunter Dixon" w:date="2024-05-30T17:49:00Z">
        <w:r w:rsidDel="00CA6F7B">
          <w:delText>sweeping all of the jobs available a valid concern</w:delText>
        </w:r>
      </w:del>
      <w:ins w:id="13" w:author="Hunter Dixon" w:date="2024-05-30T17:49:00Z">
        <w:r w:rsidR="00CA6F7B">
          <w:t xml:space="preserve">wipe out jobs valid, </w:t>
        </w:r>
      </w:ins>
      <w:del w:id="14" w:author="Hunter Dixon" w:date="2024-05-30T17:49:00Z">
        <w:r w:rsidDel="00CA6F7B">
          <w:delText>? O</w:delText>
        </w:r>
      </w:del>
      <w:ins w:id="15" w:author="Hunter Dixon" w:date="2024-05-30T17:49:00Z">
        <w:r w:rsidR="00CA6F7B">
          <w:t>o</w:t>
        </w:r>
      </w:ins>
      <w:r>
        <w:t xml:space="preserve">r is it a consequence of media exaggeration under the belief that negative news absorbs most attention from the audience? Is the sentiment prevailing in the workforce and spreading on the media consistent with the findings discovered by </w:t>
      </w:r>
      <w:r w:rsidR="00BB725E">
        <w:t xml:space="preserve">scholars in the field? Did they change across the years? </w:t>
      </w:r>
      <w:del w:id="16" w:author="Hunter Dixon" w:date="2024-05-30T17:50:00Z">
        <w:r w:rsidR="00BB725E" w:rsidDel="00CA6F7B">
          <w:delText>These are questions that this data science project that utilizes a sentiment analysis approach will be directly addressing.</w:delText>
        </w:r>
      </w:del>
      <w:ins w:id="17" w:author="Hunter Dixon" w:date="2024-05-30T17:50:00Z">
        <w:r w:rsidR="00CA6F7B">
          <w:t xml:space="preserve">  This project would seek to answer these questions using the technique of sentiment analysis.</w:t>
        </w:r>
      </w:ins>
      <w:del w:id="18" w:author="Hunter Dixon" w:date="2024-05-30T17:50:00Z">
        <w:r w:rsidR="00BB725E" w:rsidDel="00CA6F7B">
          <w:delText xml:space="preserve"> </w:delText>
        </w:r>
        <w:r w:rsidDel="00CA6F7B">
          <w:delText xml:space="preserve"> </w:delText>
        </w:r>
      </w:del>
    </w:p>
    <w:p w14:paraId="517A024D" w14:textId="77777777" w:rsidR="00CB2AC5" w:rsidRDefault="00CB2AC5"/>
    <w:p w14:paraId="50B713D8" w14:textId="77777777" w:rsidR="004E4DE3" w:rsidRPr="00BB725E" w:rsidRDefault="00CB2AC5">
      <w:pPr>
        <w:rPr>
          <w:b/>
        </w:rPr>
      </w:pPr>
      <w:r w:rsidRPr="00BB725E">
        <w:rPr>
          <w:b/>
        </w:rPr>
        <w:t xml:space="preserve">Central Research </w:t>
      </w:r>
      <w:commentRangeStart w:id="19"/>
      <w:r w:rsidRPr="00BB725E">
        <w:rPr>
          <w:b/>
        </w:rPr>
        <w:t>Questions</w:t>
      </w:r>
      <w:commentRangeEnd w:id="19"/>
      <w:r w:rsidR="00CA6F7B">
        <w:rPr>
          <w:rStyle w:val="CommentReference"/>
        </w:rPr>
        <w:commentReference w:id="19"/>
      </w:r>
      <w:r w:rsidRPr="00BB725E">
        <w:rPr>
          <w:b/>
        </w:rPr>
        <w:t>:</w:t>
      </w:r>
    </w:p>
    <w:p w14:paraId="1A813770" w14:textId="77777777" w:rsidR="00CB2AC5" w:rsidRDefault="00CB2AC5" w:rsidP="00CB2AC5">
      <w:pPr>
        <w:pStyle w:val="ListParagraph"/>
        <w:numPr>
          <w:ilvl w:val="0"/>
          <w:numId w:val="2"/>
        </w:numPr>
      </w:pPr>
      <w:r>
        <w:t>Sentiment analysis of the workforce:</w:t>
      </w:r>
    </w:p>
    <w:p w14:paraId="6A3881BA" w14:textId="77777777" w:rsidR="00CB2AC5" w:rsidRDefault="00CB2AC5" w:rsidP="00CB2AC5">
      <w:pPr>
        <w:pStyle w:val="ListParagraph"/>
        <w:numPr>
          <w:ilvl w:val="0"/>
          <w:numId w:val="1"/>
        </w:numPr>
      </w:pPr>
      <w:r>
        <w:t xml:space="preserve">How does the American workforce view the role of Artificial </w:t>
      </w:r>
      <w:ins w:id="20" w:author="Hunter Dixon" w:date="2024-05-30T17:44:00Z">
        <w:r w:rsidR="00CA6F7B">
          <w:t>I</w:t>
        </w:r>
      </w:ins>
      <w:del w:id="21" w:author="Hunter Dixon" w:date="2024-05-30T17:44:00Z">
        <w:r w:rsidDel="00CA6F7B">
          <w:delText>i</w:delText>
        </w:r>
      </w:del>
      <w:r>
        <w:t xml:space="preserve">ntelligence in the job market? </w:t>
      </w:r>
    </w:p>
    <w:p w14:paraId="14D5A5B3" w14:textId="77777777" w:rsidR="00CB2AC5" w:rsidRDefault="00CB2AC5" w:rsidP="00CB2AC5">
      <w:pPr>
        <w:pStyle w:val="ListParagraph"/>
        <w:numPr>
          <w:ilvl w:val="0"/>
          <w:numId w:val="1"/>
        </w:numPr>
      </w:pPr>
      <w:r>
        <w:t>Is it pessimistic or optimistic?</w:t>
      </w:r>
    </w:p>
    <w:p w14:paraId="6342716F" w14:textId="77777777" w:rsidR="00CB2AC5" w:rsidRDefault="00CB2AC5" w:rsidP="00CB2AC5">
      <w:pPr>
        <w:pStyle w:val="ListParagraph"/>
        <w:numPr>
          <w:ilvl w:val="0"/>
          <w:numId w:val="1"/>
        </w:numPr>
      </w:pPr>
      <w:r>
        <w:t>Did it change across years, especially after the launch of Chat GPT?</w:t>
      </w:r>
    </w:p>
    <w:p w14:paraId="07068C04" w14:textId="77777777" w:rsidR="00CB2AC5" w:rsidRDefault="00CB2AC5" w:rsidP="00CB2AC5">
      <w:pPr>
        <w:pStyle w:val="ListParagraph"/>
        <w:numPr>
          <w:ilvl w:val="0"/>
          <w:numId w:val="2"/>
        </w:numPr>
      </w:pPr>
      <w:r>
        <w:t>Sentiment analysis of the Media:</w:t>
      </w:r>
    </w:p>
    <w:p w14:paraId="21361D04" w14:textId="77777777" w:rsidR="00CB2AC5" w:rsidRDefault="00CB2AC5" w:rsidP="00CB2AC5">
      <w:pPr>
        <w:pStyle w:val="ListParagraph"/>
        <w:numPr>
          <w:ilvl w:val="0"/>
          <w:numId w:val="1"/>
        </w:numPr>
      </w:pPr>
      <w:r>
        <w:t xml:space="preserve">How is the relationship between Artificial Intelligence and </w:t>
      </w:r>
      <w:ins w:id="22" w:author="Hunter Dixon" w:date="2024-05-30T17:44:00Z">
        <w:r w:rsidR="00CA6F7B">
          <w:t>j</w:t>
        </w:r>
      </w:ins>
      <w:del w:id="23" w:author="Hunter Dixon" w:date="2024-05-30T17:44:00Z">
        <w:r w:rsidDel="00CA6F7B">
          <w:delText>J</w:delText>
        </w:r>
      </w:del>
      <w:r>
        <w:t xml:space="preserve">obs portrayed by the </w:t>
      </w:r>
      <w:ins w:id="24" w:author="Hunter Dixon" w:date="2024-05-30T17:44:00Z">
        <w:r w:rsidR="00CA6F7B">
          <w:t>m</w:t>
        </w:r>
      </w:ins>
      <w:del w:id="25" w:author="Hunter Dixon" w:date="2024-05-30T17:44:00Z">
        <w:r w:rsidDel="00CA6F7B">
          <w:delText>M</w:delText>
        </w:r>
      </w:del>
      <w:r>
        <w:t xml:space="preserve">edia? </w:t>
      </w:r>
    </w:p>
    <w:p w14:paraId="3403F8B2" w14:textId="77777777" w:rsidR="00CB2AC5" w:rsidRDefault="00CB2AC5" w:rsidP="00CB2AC5">
      <w:pPr>
        <w:pStyle w:val="ListParagraph"/>
        <w:numPr>
          <w:ilvl w:val="0"/>
          <w:numId w:val="1"/>
        </w:numPr>
      </w:pPr>
      <w:r>
        <w:t>Is it pessimistic or optimistic?</w:t>
      </w:r>
    </w:p>
    <w:p w14:paraId="1768A121" w14:textId="77777777" w:rsidR="00CB2AC5" w:rsidRDefault="00CB2AC5" w:rsidP="00CB2AC5">
      <w:pPr>
        <w:pStyle w:val="ListParagraph"/>
        <w:numPr>
          <w:ilvl w:val="0"/>
          <w:numId w:val="1"/>
        </w:numPr>
      </w:pPr>
      <w:r>
        <w:t>Did it change across years, especially after the launch of Chat GPT?</w:t>
      </w:r>
    </w:p>
    <w:p w14:paraId="23FA2803" w14:textId="77777777" w:rsidR="00CB2AC5" w:rsidRDefault="00CB2AC5" w:rsidP="00CB2AC5">
      <w:pPr>
        <w:pStyle w:val="ListParagraph"/>
        <w:numPr>
          <w:ilvl w:val="0"/>
          <w:numId w:val="2"/>
        </w:numPr>
      </w:pPr>
      <w:r>
        <w:t>Sentiment analysis of the scholarly works (Research papers)</w:t>
      </w:r>
    </w:p>
    <w:p w14:paraId="4EDDB755" w14:textId="7B6C024D" w:rsidR="00CB2AC5" w:rsidRDefault="00CB2AC5" w:rsidP="00CB2AC5">
      <w:pPr>
        <w:pStyle w:val="ListParagraph"/>
        <w:numPr>
          <w:ilvl w:val="0"/>
          <w:numId w:val="1"/>
        </w:numPr>
        <w:rPr>
          <w:ins w:id="26" w:author="Siling Song" w:date="2024-05-31T16:55:00Z"/>
        </w:rPr>
      </w:pPr>
      <w:r>
        <w:t>How optimistic are researchers in academia/think tanks on the prospect of work with the accelerated development of Artificial Intelligence?</w:t>
      </w:r>
    </w:p>
    <w:p w14:paraId="79C5C32D" w14:textId="50937E45" w:rsidR="00E13186" w:rsidDel="004371AB" w:rsidRDefault="009E17E1">
      <w:pPr>
        <w:pStyle w:val="ListParagraph"/>
        <w:numPr>
          <w:ilvl w:val="0"/>
          <w:numId w:val="2"/>
        </w:numPr>
        <w:rPr>
          <w:del w:id="27" w:author="Siling Song" w:date="2024-06-20T10:16:00Z"/>
        </w:rPr>
        <w:pPrChange w:id="28" w:author="Siling Song" w:date="2024-05-31T09:27:00Z">
          <w:pPr>
            <w:pStyle w:val="ListParagraph"/>
            <w:numPr>
              <w:numId w:val="1"/>
            </w:numPr>
            <w:ind w:left="1080" w:hanging="360"/>
          </w:pPr>
        </w:pPrChange>
      </w:pPr>
      <w:ins w:id="29" w:author="Siling Song" w:date="2024-05-31T16:55:00Z">
        <w:r>
          <w:t>Se</w:t>
        </w:r>
        <w:r w:rsidR="00161A0D">
          <w:t xml:space="preserve">ntiment analysis of the hearings. </w:t>
        </w:r>
      </w:ins>
    </w:p>
    <w:p w14:paraId="2ACF1338" w14:textId="77777777" w:rsidR="00BB725E" w:rsidRDefault="00BB725E" w:rsidP="00CB2AC5"/>
    <w:p w14:paraId="65210EED" w14:textId="77777777" w:rsidR="00CB2AC5" w:rsidRPr="00BB725E" w:rsidRDefault="00CB2AC5" w:rsidP="00CB2AC5">
      <w:pPr>
        <w:rPr>
          <w:b/>
        </w:rPr>
      </w:pPr>
      <w:r w:rsidRPr="00BB725E">
        <w:rPr>
          <w:b/>
        </w:rPr>
        <w:t>Method:</w:t>
      </w:r>
      <w:ins w:id="30" w:author="Hunter Dixon" w:date="2024-05-30T17:51:00Z">
        <w:r w:rsidR="009A6F49">
          <w:rPr>
            <w:b/>
          </w:rPr>
          <w:t xml:space="preserve"> Sentiment analysis </w:t>
        </w:r>
      </w:ins>
    </w:p>
    <w:p w14:paraId="40469428" w14:textId="77948831" w:rsidR="00BB725E" w:rsidRDefault="00BB725E" w:rsidP="00BB725E">
      <w:pPr>
        <w:pStyle w:val="ListParagraph"/>
        <w:numPr>
          <w:ilvl w:val="0"/>
          <w:numId w:val="1"/>
        </w:numPr>
      </w:pPr>
      <w:r>
        <w:t>Scra</w:t>
      </w:r>
      <w:del w:id="31" w:author="Hunter Dixon" w:date="2024-05-30T17:51:00Z">
        <w:r w:rsidDel="009A6F49">
          <w:delText>p</w:delText>
        </w:r>
      </w:del>
      <w:r>
        <w:t>p</w:t>
      </w:r>
      <w:ins w:id="32" w:author="Siling Song" w:date="2024-05-31T09:28:00Z">
        <w:r w:rsidR="00E13186">
          <w:t>p</w:t>
        </w:r>
      </w:ins>
      <w:r>
        <w:t>ing data (title, text, and published date) with keywords ‘AI’ and ‘job’ from three sources:</w:t>
      </w:r>
    </w:p>
    <w:p w14:paraId="6EAE983F" w14:textId="06F18B82" w:rsidR="00BB725E" w:rsidRDefault="00BB725E" w:rsidP="00BB725E">
      <w:pPr>
        <w:pStyle w:val="ListParagraph"/>
        <w:numPr>
          <w:ilvl w:val="1"/>
          <w:numId w:val="1"/>
        </w:numPr>
      </w:pPr>
      <w:r w:rsidRPr="00BA5297">
        <w:rPr>
          <w:b/>
          <w:bCs/>
        </w:rPr>
        <w:t>News articles:</w:t>
      </w:r>
      <w:r>
        <w:t xml:space="preserve"> including those from CNN, Fox news, New York Times, The Washington Post etc.</w:t>
      </w:r>
      <w:r w:rsidR="00F160D7">
        <w:rPr>
          <w:rFonts w:hint="eastAsia"/>
          <w:lang w:eastAsia="zh-CN"/>
        </w:rPr>
        <w:t xml:space="preserve"> </w:t>
      </w:r>
    </w:p>
    <w:p w14:paraId="3B13A14C" w14:textId="77777777" w:rsidR="00BB725E" w:rsidRDefault="00BB725E" w:rsidP="00BB725E">
      <w:pPr>
        <w:pStyle w:val="ListParagraph"/>
        <w:numPr>
          <w:ilvl w:val="1"/>
          <w:numId w:val="1"/>
        </w:numPr>
      </w:pPr>
      <w:proofErr w:type="gramStart"/>
      <w:r w:rsidRPr="00BA5297">
        <w:rPr>
          <w:b/>
          <w:bCs/>
        </w:rPr>
        <w:t>Social Media</w:t>
      </w:r>
      <w:proofErr w:type="gramEnd"/>
      <w:r w:rsidRPr="00BA5297">
        <w:rPr>
          <w:b/>
          <w:bCs/>
        </w:rPr>
        <w:t>:</w:t>
      </w:r>
      <w:r>
        <w:t xml:space="preserve"> including YouTube platforms (video title &amp; comment area), Instagram, Reddit, Facebook, Twitter, </w:t>
      </w:r>
    </w:p>
    <w:p w14:paraId="7B1FB68D" w14:textId="77777777" w:rsidR="00BB725E" w:rsidRDefault="00BB725E" w:rsidP="00BB725E">
      <w:pPr>
        <w:pStyle w:val="ListParagraph"/>
        <w:numPr>
          <w:ilvl w:val="1"/>
          <w:numId w:val="1"/>
        </w:numPr>
      </w:pPr>
      <w:r>
        <w:t>Published Paper. (Could also substitute this with the previous work of literature review that the team has already performed)</w:t>
      </w:r>
    </w:p>
    <w:p w14:paraId="0AAB262D" w14:textId="77777777" w:rsidR="00BB725E" w:rsidRDefault="00BB725E" w:rsidP="00BB725E">
      <w:pPr>
        <w:pStyle w:val="ListParagraph"/>
        <w:numPr>
          <w:ilvl w:val="0"/>
          <w:numId w:val="1"/>
        </w:numPr>
      </w:pPr>
      <w:r>
        <w:t xml:space="preserve">Use </w:t>
      </w:r>
      <w:commentRangeStart w:id="33"/>
      <w:r>
        <w:t xml:space="preserve">NLTK </w:t>
      </w:r>
      <w:commentRangeEnd w:id="33"/>
      <w:r w:rsidR="00CA6F7B">
        <w:rPr>
          <w:rStyle w:val="CommentReference"/>
        </w:rPr>
        <w:commentReference w:id="33"/>
      </w:r>
      <w:r>
        <w:t xml:space="preserve">and other tools of natural language processing to examine the sentiment of the scrapped data, categorized into positive, neutral, and negative. </w:t>
      </w:r>
    </w:p>
    <w:p w14:paraId="62E45600" w14:textId="77777777" w:rsidR="00BB725E" w:rsidRDefault="00BB725E" w:rsidP="00BB725E">
      <w:pPr>
        <w:pStyle w:val="ListParagraph"/>
        <w:numPr>
          <w:ilvl w:val="0"/>
          <w:numId w:val="1"/>
        </w:numPr>
      </w:pPr>
      <w:r>
        <w:t xml:space="preserve">Use python to visualize the data across the years. </w:t>
      </w:r>
    </w:p>
    <w:p w14:paraId="6CC42D0B" w14:textId="77777777" w:rsidR="002E5768" w:rsidRDefault="002E5768" w:rsidP="002E5768">
      <w:pPr>
        <w:pStyle w:val="ListParagraph"/>
        <w:numPr>
          <w:ilvl w:val="0"/>
          <w:numId w:val="1"/>
        </w:numPr>
      </w:pPr>
      <w:r>
        <w:t xml:space="preserve">Potential extension: Semantic analysis to model topics: i.e. what industries/topics is the AI most frequently associated with in media outlets. </w:t>
      </w:r>
    </w:p>
    <w:p w14:paraId="3D00E02E" w14:textId="77777777" w:rsidR="00BB725E" w:rsidRDefault="00BB725E" w:rsidP="00BB725E"/>
    <w:p w14:paraId="65A50ED0" w14:textId="77777777" w:rsidR="00BB725E" w:rsidRPr="00BB725E" w:rsidRDefault="00BB725E" w:rsidP="00BB725E">
      <w:pPr>
        <w:rPr>
          <w:b/>
        </w:rPr>
      </w:pPr>
      <w:r w:rsidRPr="00BB725E">
        <w:rPr>
          <w:b/>
        </w:rPr>
        <w:t>Related Literature:</w:t>
      </w:r>
    </w:p>
    <w:p w14:paraId="0836340F" w14:textId="77777777" w:rsidR="00BB725E" w:rsidRDefault="002E5768" w:rsidP="00BB725E">
      <w:r>
        <w:lastRenderedPageBreak/>
        <w:t xml:space="preserve">This </w:t>
      </w:r>
      <w:commentRangeStart w:id="34"/>
      <w:r w:rsidR="008270F2">
        <w:fldChar w:fldCharType="begin"/>
      </w:r>
      <w:r w:rsidR="008270F2">
        <w:instrText xml:space="preserve"> HYPERLINK "https://arxiv.org/html/2401.08899v1" \l ":~:text=The%20overall%20discourse%20in%20the,and%2028%25%20positive%20sentiment%20articles" \t "_blank" </w:instrText>
      </w:r>
      <w:r w:rsidR="008270F2">
        <w:fldChar w:fldCharType="separate"/>
      </w:r>
      <w:r>
        <w:rPr>
          <w:rStyle w:val="Hyperlink"/>
          <w:rFonts w:ascii="Segoe UI" w:hAnsi="Segoe UI" w:cs="Segoe UI"/>
          <w:sz w:val="23"/>
          <w:szCs w:val="23"/>
          <w:shd w:val="clear" w:color="auto" w:fill="FFFFFF"/>
        </w:rPr>
        <w:t>pa</w:t>
      </w:r>
      <w:r>
        <w:rPr>
          <w:rStyle w:val="Hyperlink"/>
          <w:rFonts w:ascii="Segoe UI" w:hAnsi="Segoe UI" w:cs="Segoe UI"/>
          <w:sz w:val="23"/>
          <w:szCs w:val="23"/>
          <w:shd w:val="clear" w:color="auto" w:fill="FFFFFF"/>
        </w:rPr>
        <w:t>p</w:t>
      </w:r>
      <w:r>
        <w:rPr>
          <w:rStyle w:val="Hyperlink"/>
          <w:rFonts w:ascii="Segoe UI" w:hAnsi="Segoe UI" w:cs="Segoe UI"/>
          <w:sz w:val="23"/>
          <w:szCs w:val="23"/>
          <w:shd w:val="clear" w:color="auto" w:fill="FFFFFF"/>
        </w:rPr>
        <w:t>e</w:t>
      </w:r>
      <w:r>
        <w:rPr>
          <w:rStyle w:val="Hyperlink"/>
          <w:rFonts w:ascii="Segoe UI" w:hAnsi="Segoe UI" w:cs="Segoe UI"/>
          <w:sz w:val="23"/>
          <w:szCs w:val="23"/>
          <w:shd w:val="clear" w:color="auto" w:fill="FFFFFF"/>
        </w:rPr>
        <w:t>r</w:t>
      </w:r>
      <w:r w:rsidR="008270F2">
        <w:rPr>
          <w:rStyle w:val="Hyperlink"/>
          <w:rFonts w:ascii="Segoe UI" w:hAnsi="Segoe UI" w:cs="Segoe UI"/>
          <w:sz w:val="23"/>
          <w:szCs w:val="23"/>
          <w:shd w:val="clear" w:color="auto" w:fill="FFFFFF"/>
        </w:rPr>
        <w:fldChar w:fldCharType="end"/>
      </w:r>
      <w:r>
        <w:rPr>
          <w:rFonts w:ascii="Segoe UI" w:hAnsi="Segoe UI" w:cs="Segoe UI"/>
          <w:color w:val="212121"/>
          <w:sz w:val="23"/>
          <w:szCs w:val="23"/>
          <w:shd w:val="clear" w:color="auto" w:fill="FFFFFF"/>
        </w:rPr>
        <w:t xml:space="preserve"> </w:t>
      </w:r>
      <w:commentRangeEnd w:id="34"/>
      <w:r w:rsidR="00CA6F7B">
        <w:rPr>
          <w:rStyle w:val="CommentReference"/>
        </w:rPr>
        <w:commentReference w:id="34"/>
      </w:r>
      <w:r w:rsidRPr="002E5768">
        <w:t xml:space="preserve">explored the </w:t>
      </w:r>
      <w:r>
        <w:t xml:space="preserve">landscape of Generative AI in terms of Topics, Sentiments, and Spatiotemporal Analysis. They gathered an extensive collection of news articles from 2018 to November 2023. It is a very comprehensive analysis. We can utilize their framework and improve upon their result by utilizing a larger timeframe of data sources (2010-2024) and extending our data sample from news articles to public social media and scholar works. </w:t>
      </w:r>
    </w:p>
    <w:p w14:paraId="2277C58B" w14:textId="77777777" w:rsidR="00BB725E" w:rsidRDefault="00BB725E" w:rsidP="00BB725E"/>
    <w:p w14:paraId="67E231C5" w14:textId="77777777" w:rsidR="00BB725E" w:rsidRPr="00BB725E" w:rsidRDefault="00BB725E" w:rsidP="00BB725E">
      <w:pPr>
        <w:rPr>
          <w:b/>
        </w:rPr>
      </w:pPr>
      <w:r w:rsidRPr="00BB725E">
        <w:rPr>
          <w:b/>
        </w:rPr>
        <w:t>Expected Output:</w:t>
      </w:r>
    </w:p>
    <w:p w14:paraId="6B9C4F52" w14:textId="77777777" w:rsidR="00BB725E" w:rsidRDefault="00BB725E" w:rsidP="00BB725E">
      <w:pPr>
        <w:pStyle w:val="ListParagraph"/>
        <w:numPr>
          <w:ilvl w:val="0"/>
          <w:numId w:val="1"/>
        </w:numPr>
      </w:pPr>
      <w:r>
        <w:t>Example visualization:</w:t>
      </w:r>
    </w:p>
    <w:p w14:paraId="669BE72F" w14:textId="77777777" w:rsidR="00BB725E" w:rsidRDefault="00BB725E" w:rsidP="00BB725E">
      <w:pPr>
        <w:pStyle w:val="ListParagraph"/>
        <w:numPr>
          <w:ilvl w:val="0"/>
          <w:numId w:val="1"/>
        </w:numPr>
      </w:pPr>
      <w:commentRangeStart w:id="35"/>
      <w:commentRangeStart w:id="36"/>
      <w:r>
        <w:rPr>
          <w:noProof/>
          <w:lang w:eastAsia="zh-CN"/>
        </w:rPr>
        <w:drawing>
          <wp:inline distT="0" distB="0" distL="0" distR="0" wp14:anchorId="17768144" wp14:editId="3849BC62">
            <wp:extent cx="3296285" cy="2496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144" t="20109" r="36381" b="19949"/>
                    <a:stretch/>
                  </pic:blipFill>
                  <pic:spPr bwMode="auto">
                    <a:xfrm>
                      <a:off x="0" y="0"/>
                      <a:ext cx="3297179" cy="2497335"/>
                    </a:xfrm>
                    <a:prstGeom prst="rect">
                      <a:avLst/>
                    </a:prstGeom>
                    <a:ln>
                      <a:noFill/>
                    </a:ln>
                    <a:extLst>
                      <a:ext uri="{53640926-AAD7-44D8-BBD7-CCE9431645EC}">
                        <a14:shadowObscured xmlns:a14="http://schemas.microsoft.com/office/drawing/2010/main"/>
                      </a:ext>
                    </a:extLst>
                  </pic:spPr>
                </pic:pic>
              </a:graphicData>
            </a:graphic>
          </wp:inline>
        </w:drawing>
      </w:r>
      <w:commentRangeEnd w:id="35"/>
      <w:r w:rsidR="00CA6F7B">
        <w:rPr>
          <w:rStyle w:val="CommentReference"/>
        </w:rPr>
        <w:commentReference w:id="35"/>
      </w:r>
      <w:commentRangeEnd w:id="36"/>
      <w:r w:rsidR="00CA6F7B">
        <w:rPr>
          <w:rStyle w:val="CommentReference"/>
        </w:rPr>
        <w:commentReference w:id="36"/>
      </w:r>
    </w:p>
    <w:p w14:paraId="0600F395" w14:textId="77777777" w:rsidR="00CB2AC5" w:rsidRDefault="00CB2AC5" w:rsidP="00CB2AC5">
      <w:pPr>
        <w:ind w:left="360"/>
      </w:pPr>
    </w:p>
    <w:p w14:paraId="6D8D581E" w14:textId="455FF28F" w:rsidR="00BB725E" w:rsidRDefault="00BB725E" w:rsidP="00CB2AC5">
      <w:pPr>
        <w:ind w:left="360"/>
        <w:rPr>
          <w:ins w:id="37" w:author="Siling Song" w:date="2024-06-20T10:16:00Z"/>
        </w:rPr>
      </w:pPr>
      <w:r>
        <w:t xml:space="preserve">This will give us a direct idea of how people are viewing the influence of AI on the workforce, how that has evolved through time, and how public, media, and scholar opinions may differ. </w:t>
      </w:r>
    </w:p>
    <w:p w14:paraId="0CE93B75" w14:textId="6A9AB35F" w:rsidR="004371AB" w:rsidRDefault="004371AB" w:rsidP="00CB2AC5">
      <w:pPr>
        <w:ind w:left="360"/>
        <w:rPr>
          <w:ins w:id="38" w:author="Siling Song" w:date="2024-06-20T10:16:00Z"/>
        </w:rPr>
      </w:pPr>
    </w:p>
    <w:p w14:paraId="630AC136" w14:textId="7375BB14" w:rsidR="004371AB" w:rsidDel="00CA6AD6" w:rsidRDefault="004371AB" w:rsidP="009C14C9">
      <w:pPr>
        <w:pStyle w:val="ListParagraph"/>
        <w:numPr>
          <w:ilvl w:val="0"/>
          <w:numId w:val="1"/>
        </w:numPr>
        <w:rPr>
          <w:ins w:id="39" w:author="Siling Song" w:date="2024-06-20T10:16:00Z"/>
          <w:del w:id="40" w:author="Linda Song" w:date="2024-06-20T10:32:00Z"/>
        </w:rPr>
      </w:pPr>
      <w:ins w:id="41" w:author="Siling Song" w:date="2024-06-20T10:16:00Z">
        <w:r>
          <w:t>Current Progress:</w:t>
        </w:r>
      </w:ins>
    </w:p>
    <w:p w14:paraId="581F62E4" w14:textId="4721B2AC" w:rsidR="004371AB" w:rsidRDefault="004371AB" w:rsidP="009C14C9">
      <w:pPr>
        <w:pStyle w:val="ListParagraph"/>
        <w:numPr>
          <w:ilvl w:val="0"/>
          <w:numId w:val="1"/>
        </w:numPr>
        <w:rPr>
          <w:ins w:id="42" w:author="Siling Song" w:date="2024-06-20T10:16:00Z"/>
          <w:lang w:eastAsia="zh-CN"/>
        </w:rPr>
      </w:pPr>
    </w:p>
    <w:p w14:paraId="2DE33556" w14:textId="0076BE9F" w:rsidR="004371AB" w:rsidRDefault="00CA6AD6">
      <w:pPr>
        <w:rPr>
          <w:ins w:id="43" w:author="Siling Song" w:date="2024-06-20T10:16:00Z"/>
          <w:lang w:eastAsia="zh-CN"/>
        </w:rPr>
        <w:pPrChange w:id="44" w:author="Linda Song" w:date="2024-06-20T10:32:00Z">
          <w:pPr>
            <w:ind w:left="360"/>
          </w:pPr>
        </w:pPrChange>
      </w:pPr>
      <w:ins w:id="45" w:author="Linda Song" w:date="2024-06-20T10:32:00Z">
        <w:r>
          <w:rPr>
            <w:noProof/>
          </w:rPr>
          <w:drawing>
            <wp:inline distT="0" distB="0" distL="0" distR="0" wp14:anchorId="45334765" wp14:editId="459307B0">
              <wp:extent cx="4791018" cy="2267011"/>
              <wp:effectExtent l="0" t="0" r="0" b="0"/>
              <wp:docPr id="573993217" name="Picture 1" descr="A graph of positive negative and neut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93217" name="Picture 1" descr="A graph of positive negative and neutra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07879" cy="2322307"/>
                      </a:xfrm>
                      <a:prstGeom prst="rect">
                        <a:avLst/>
                      </a:prstGeom>
                    </pic:spPr>
                  </pic:pic>
                </a:graphicData>
              </a:graphic>
            </wp:inline>
          </w:drawing>
        </w:r>
      </w:ins>
    </w:p>
    <w:p w14:paraId="7534B681" w14:textId="77777777" w:rsidR="009C14C9" w:rsidRDefault="009C14C9" w:rsidP="00CB2AC5">
      <w:pPr>
        <w:ind w:left="360"/>
        <w:rPr>
          <w:lang w:eastAsia="zh-CN"/>
        </w:rPr>
      </w:pPr>
    </w:p>
    <w:p w14:paraId="118250E8" w14:textId="0DFB1A82" w:rsidR="004371AB" w:rsidRPr="009C14C9" w:rsidRDefault="004371AB" w:rsidP="00CB2AC5">
      <w:pPr>
        <w:ind w:left="360"/>
        <w:rPr>
          <w:ins w:id="46" w:author="Siling Song" w:date="2024-06-20T10:16:00Z"/>
          <w:rFonts w:hint="eastAsia"/>
          <w:b/>
          <w:bCs/>
          <w:lang w:eastAsia="zh-CN"/>
        </w:rPr>
      </w:pPr>
      <w:ins w:id="47" w:author="Siling Song" w:date="2024-06-20T10:16:00Z">
        <w:r w:rsidRPr="009C14C9">
          <w:rPr>
            <w:b/>
            <w:bCs/>
          </w:rPr>
          <w:t>Next Steps:</w:t>
        </w:r>
      </w:ins>
    </w:p>
    <w:p w14:paraId="2FA9B772" w14:textId="14787479" w:rsidR="004371AB" w:rsidRDefault="004371AB">
      <w:pPr>
        <w:pStyle w:val="ListParagraph"/>
        <w:numPr>
          <w:ilvl w:val="0"/>
          <w:numId w:val="1"/>
        </w:numPr>
        <w:rPr>
          <w:ins w:id="48" w:author="Siling Song" w:date="2024-06-20T10:25:00Z"/>
        </w:rPr>
        <w:pPrChange w:id="49" w:author="Siling Song" w:date="2024-06-20T10:16:00Z">
          <w:pPr>
            <w:ind w:left="360"/>
          </w:pPr>
        </w:pPrChange>
      </w:pPr>
      <w:ins w:id="50" w:author="Siling Song" w:date="2024-06-20T10:16:00Z">
        <w:r>
          <w:t>Break down the data into monthly timeframe and conduct a 2020-2024 analysis</w:t>
        </w:r>
      </w:ins>
    </w:p>
    <w:p w14:paraId="6C190A24" w14:textId="2416C2A8" w:rsidR="004371AB" w:rsidRDefault="004371AB">
      <w:pPr>
        <w:pStyle w:val="ListParagraph"/>
        <w:numPr>
          <w:ilvl w:val="0"/>
          <w:numId w:val="1"/>
        </w:numPr>
      </w:pPr>
      <w:ins w:id="51" w:author="Siling Song" w:date="2024-06-20T10:25:00Z">
        <w:r>
          <w:t xml:space="preserve">Break down the news article by category (education, business, politics </w:t>
        </w:r>
        <w:proofErr w:type="spellStart"/>
        <w:r>
          <w:t>ect</w:t>
        </w:r>
        <w:proofErr w:type="spellEnd"/>
        <w:r>
          <w:t>.), conduct sentiment analysis and examine how much they differ.</w:t>
        </w:r>
      </w:ins>
    </w:p>
    <w:p w14:paraId="048AC184" w14:textId="775CAE5B" w:rsidR="00AA3E5D" w:rsidRDefault="00AA3E5D" w:rsidP="00AA3E5D">
      <w:pPr>
        <w:pStyle w:val="ListParagraph"/>
        <w:numPr>
          <w:ilvl w:val="0"/>
          <w:numId w:val="1"/>
        </w:numPr>
        <w:rPr>
          <w:ins w:id="52" w:author="Siling Song" w:date="2024-06-20T10:16:00Z"/>
        </w:rPr>
      </w:pPr>
      <w:r>
        <w:rPr>
          <w:rFonts w:hint="eastAsia"/>
          <w:lang w:eastAsia="zh-CN"/>
        </w:rPr>
        <w:t xml:space="preserve">News agencies </w:t>
      </w:r>
    </w:p>
    <w:p w14:paraId="1A880ED2" w14:textId="27467F20" w:rsidR="004371AB" w:rsidRDefault="004371AB">
      <w:pPr>
        <w:pStyle w:val="ListParagraph"/>
        <w:numPr>
          <w:ilvl w:val="0"/>
          <w:numId w:val="1"/>
        </w:numPr>
        <w:rPr>
          <w:ins w:id="53" w:author="Siling Song" w:date="2024-06-20T10:17:00Z"/>
        </w:rPr>
        <w:pPrChange w:id="54" w:author="Siling Song" w:date="2024-06-20T10:16:00Z">
          <w:pPr>
            <w:ind w:left="360"/>
          </w:pPr>
        </w:pPrChange>
      </w:pPr>
      <w:ins w:id="55" w:author="Siling Song" w:date="2024-06-20T10:17:00Z">
        <w:r>
          <w:t>Explore and employ more accurate analysis algorithm, comparing the result</w:t>
        </w:r>
      </w:ins>
    </w:p>
    <w:p w14:paraId="5687A386" w14:textId="2EA12CD1" w:rsidR="004371AB" w:rsidRDefault="004371AB">
      <w:pPr>
        <w:pStyle w:val="ListParagraph"/>
        <w:numPr>
          <w:ilvl w:val="0"/>
          <w:numId w:val="1"/>
        </w:numPr>
        <w:rPr>
          <w:ins w:id="56" w:author="Siling Song" w:date="2024-06-20T10:24:00Z"/>
        </w:rPr>
        <w:pPrChange w:id="57" w:author="Siling Song" w:date="2024-06-20T10:16:00Z">
          <w:pPr>
            <w:ind w:left="360"/>
          </w:pPr>
        </w:pPrChange>
      </w:pPr>
      <w:ins w:id="58" w:author="Siling Song" w:date="2024-06-20T10:17:00Z">
        <w:r>
          <w:t>Semantic analysis</w:t>
        </w:r>
      </w:ins>
      <w:ins w:id="59" w:author="Siling Song" w:date="2024-06-20T10:24:00Z">
        <w:r>
          <w:t xml:space="preserve"> using </w:t>
        </w:r>
        <w:proofErr w:type="spellStart"/>
        <w:r>
          <w:t>BERTopic</w:t>
        </w:r>
      </w:ins>
      <w:proofErr w:type="spellEnd"/>
      <w:ins w:id="60" w:author="Siling Song" w:date="2024-06-20T10:26:00Z">
        <w:r>
          <w:t xml:space="preserve">, especially on news associated with negative sentiments, examine what news articles often cite as </w:t>
        </w:r>
      </w:ins>
      <w:r w:rsidR="00F160D7">
        <w:rPr>
          <w:rFonts w:hint="eastAsia"/>
          <w:lang w:eastAsia="zh-CN"/>
        </w:rPr>
        <w:t xml:space="preserve">concern </w:t>
      </w:r>
      <w:ins w:id="61" w:author="Siling Song" w:date="2024-06-20T10:26:00Z">
        <w:r>
          <w:t>for AI</w:t>
        </w:r>
      </w:ins>
      <w:r w:rsidR="00F160D7">
        <w:rPr>
          <w:rFonts w:hint="eastAsia"/>
          <w:lang w:eastAsia="zh-CN"/>
        </w:rPr>
        <w:t xml:space="preserve"> and job</w:t>
      </w:r>
      <w:ins w:id="62" w:author="Siling Song" w:date="2024-06-20T10:26:00Z">
        <w:r>
          <w:t xml:space="preserve">. </w:t>
        </w:r>
      </w:ins>
    </w:p>
    <w:p w14:paraId="627A718E" w14:textId="5BD951F1" w:rsidR="002E5768" w:rsidRDefault="00206AC1" w:rsidP="002E5768">
      <w:pPr>
        <w:pStyle w:val="ListParagraph"/>
        <w:numPr>
          <w:ilvl w:val="0"/>
          <w:numId w:val="1"/>
        </w:numPr>
      </w:pPr>
      <w:ins w:id="63" w:author="Siling Song" w:date="2024-06-20T10:27:00Z">
        <w:r>
          <w:t xml:space="preserve">Spatial distribution of the news articles and their relative sentiment analysis. </w:t>
        </w:r>
      </w:ins>
    </w:p>
    <w:sectPr w:rsidR="002E57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Hunter Dixon" w:date="2024-05-30T17:44:00Z" w:initials="HD">
    <w:p w14:paraId="7FCCDBA8" w14:textId="77777777" w:rsidR="00CA6F7B" w:rsidRDefault="00CA6F7B">
      <w:pPr>
        <w:pStyle w:val="CommentText"/>
      </w:pPr>
      <w:r>
        <w:rPr>
          <w:rStyle w:val="CommentReference"/>
        </w:rPr>
        <w:annotationRef/>
      </w:r>
      <w:r>
        <w:t>I think each of these are separate projects. If I had to sketch out a research deliverable, I would create three short white papers on each (WF, media, academia). 3-7 pages each as an estimate?</w:t>
      </w:r>
      <w:r w:rsidR="009A6F49">
        <w:br/>
        <w:t xml:space="preserve">It could also be one white paper with three sections, but each section would need a connecting paragraph. </w:t>
      </w:r>
    </w:p>
  </w:comment>
  <w:comment w:id="33" w:author="Hunter Dixon" w:date="2024-05-30T17:41:00Z" w:initials="HD">
    <w:p w14:paraId="7113B6FC" w14:textId="339C39E2" w:rsidR="00CA6F7B" w:rsidRDefault="00CA6F7B">
      <w:pPr>
        <w:pStyle w:val="CommentText"/>
      </w:pPr>
      <w:r>
        <w:rPr>
          <w:rStyle w:val="CommentReference"/>
        </w:rPr>
        <w:annotationRef/>
      </w:r>
      <w:r>
        <w:t>Define this acronym</w:t>
      </w:r>
      <w:r w:rsidR="008270F2">
        <w:t>. You can put the acronym next to the full name in parenthesis</w:t>
      </w:r>
      <w:r>
        <w:t xml:space="preserve">. If I don’t know it I doubt Brent will. </w:t>
      </w:r>
    </w:p>
  </w:comment>
  <w:comment w:id="34" w:author="Hunter Dixon" w:date="2024-05-30T17:41:00Z" w:initials="HD">
    <w:p w14:paraId="1C5FE499" w14:textId="77777777" w:rsidR="00CA6F7B" w:rsidRDefault="00CA6F7B">
      <w:pPr>
        <w:pStyle w:val="CommentText"/>
      </w:pPr>
      <w:r>
        <w:rPr>
          <w:rStyle w:val="CommentReference"/>
        </w:rPr>
        <w:annotationRef/>
      </w:r>
      <w:r>
        <w:t xml:space="preserve">A good first step in this project (for Brent’s sake) might be expanding this literature review to include similar ones for workforce, media and academia. It doesn’t have to be exhaustive, but it would need to give a sense of how open or crowded the research space is. </w:t>
      </w:r>
    </w:p>
  </w:comment>
  <w:comment w:id="35" w:author="Hunter Dixon" w:date="2024-05-30T17:41:00Z" w:initials="HD">
    <w:p w14:paraId="25D18F96" w14:textId="77777777" w:rsidR="00CA6F7B" w:rsidRDefault="00CA6F7B">
      <w:pPr>
        <w:pStyle w:val="CommentText"/>
      </w:pPr>
      <w:r>
        <w:rPr>
          <w:rStyle w:val="CommentReference"/>
        </w:rPr>
        <w:annotationRef/>
      </w:r>
      <w:r>
        <w:t xml:space="preserve">Graphics are helpful. Good. </w:t>
      </w:r>
    </w:p>
  </w:comment>
  <w:comment w:id="36" w:author="Hunter Dixon" w:date="2024-05-30T17:47:00Z" w:initials="HD">
    <w:p w14:paraId="737E2456" w14:textId="77777777" w:rsidR="00CA6F7B" w:rsidRDefault="00CA6F7B">
      <w:pPr>
        <w:pStyle w:val="CommentText"/>
      </w:pPr>
      <w:r>
        <w:rPr>
          <w:rStyle w:val="CommentReference"/>
        </w:rPr>
        <w:annotationRef/>
      </w:r>
      <w:r>
        <w:t>Do you anticipate providing commentary around the graphics as well? It could be a simple op-ed or blog explaining the graphic all the way to a white paper explaining the literature around it and the research question in more detail.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CCDBA8" w15:done="0"/>
  <w15:commentEx w15:paraId="7113B6FC" w15:done="0"/>
  <w15:commentEx w15:paraId="1C5FE499" w15:done="0"/>
  <w15:commentEx w15:paraId="25D18F96" w15:done="0"/>
  <w15:commentEx w15:paraId="737E2456" w15:paraIdParent="25D18F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CCDBA8" w16cid:durableId="2EBCABBF"/>
  <w16cid:commentId w16cid:paraId="7113B6FC" w16cid:durableId="4EEBE127"/>
  <w16cid:commentId w16cid:paraId="1C5FE499" w16cid:durableId="690582CB"/>
  <w16cid:commentId w16cid:paraId="25D18F96" w16cid:durableId="69C2F416"/>
  <w16cid:commentId w16cid:paraId="737E2456" w16cid:durableId="75828D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54DBE"/>
    <w:multiLevelType w:val="hybridMultilevel"/>
    <w:tmpl w:val="650C0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E3DCC"/>
    <w:multiLevelType w:val="hybridMultilevel"/>
    <w:tmpl w:val="D2A6ABA4"/>
    <w:lvl w:ilvl="0" w:tplc="9F4E01B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2248EB"/>
    <w:multiLevelType w:val="hybridMultilevel"/>
    <w:tmpl w:val="8236D376"/>
    <w:lvl w:ilvl="0" w:tplc="F32C81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6830868">
    <w:abstractNumId w:val="1"/>
  </w:num>
  <w:num w:numId="2" w16cid:durableId="87696063">
    <w:abstractNumId w:val="0"/>
  </w:num>
  <w:num w:numId="3" w16cid:durableId="137569143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nter Dixon">
    <w15:presenceInfo w15:providerId="AD" w15:userId="S-1-5-21-2141900010-1484882721-2352971381-31272"/>
  </w15:person>
  <w15:person w15:author="Siling Song">
    <w15:presenceInfo w15:providerId="None" w15:userId="Siling Song"/>
  </w15:person>
  <w15:person w15:author="Linda Song">
    <w15:presenceInfo w15:providerId="Windows Live" w15:userId="fe90c9f312f5f1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6D6"/>
    <w:rsid w:val="00161A0D"/>
    <w:rsid w:val="00206AC1"/>
    <w:rsid w:val="002E5768"/>
    <w:rsid w:val="003546D6"/>
    <w:rsid w:val="004371AB"/>
    <w:rsid w:val="004E4DE3"/>
    <w:rsid w:val="008270F2"/>
    <w:rsid w:val="009A6F49"/>
    <w:rsid w:val="009C14C9"/>
    <w:rsid w:val="009E17E1"/>
    <w:rsid w:val="00AA3E5D"/>
    <w:rsid w:val="00BA5297"/>
    <w:rsid w:val="00BB725E"/>
    <w:rsid w:val="00CA6AD6"/>
    <w:rsid w:val="00CA6F7B"/>
    <w:rsid w:val="00CB2AC5"/>
    <w:rsid w:val="00CC7A86"/>
    <w:rsid w:val="00E13186"/>
    <w:rsid w:val="00F160D7"/>
    <w:rsid w:val="00FF4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6D57"/>
  <w15:chartTrackingRefBased/>
  <w15:docId w15:val="{D5BDE0B7-EC79-4D9F-96F0-400ECC61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AC5"/>
    <w:pPr>
      <w:ind w:left="720"/>
      <w:contextualSpacing/>
    </w:pPr>
  </w:style>
  <w:style w:type="character" w:styleId="Hyperlink">
    <w:name w:val="Hyperlink"/>
    <w:basedOn w:val="DefaultParagraphFont"/>
    <w:uiPriority w:val="99"/>
    <w:semiHidden/>
    <w:unhideWhenUsed/>
    <w:rsid w:val="002E5768"/>
    <w:rPr>
      <w:color w:val="0000FF"/>
      <w:u w:val="single"/>
    </w:rPr>
  </w:style>
  <w:style w:type="character" w:styleId="CommentReference">
    <w:name w:val="annotation reference"/>
    <w:basedOn w:val="DefaultParagraphFont"/>
    <w:uiPriority w:val="99"/>
    <w:semiHidden/>
    <w:unhideWhenUsed/>
    <w:rsid w:val="00CA6F7B"/>
    <w:rPr>
      <w:sz w:val="16"/>
      <w:szCs w:val="16"/>
    </w:rPr>
  </w:style>
  <w:style w:type="paragraph" w:styleId="CommentText">
    <w:name w:val="annotation text"/>
    <w:basedOn w:val="Normal"/>
    <w:link w:val="CommentTextChar"/>
    <w:uiPriority w:val="99"/>
    <w:semiHidden/>
    <w:unhideWhenUsed/>
    <w:rsid w:val="00CA6F7B"/>
    <w:pPr>
      <w:spacing w:line="240" w:lineRule="auto"/>
    </w:pPr>
    <w:rPr>
      <w:sz w:val="20"/>
      <w:szCs w:val="20"/>
    </w:rPr>
  </w:style>
  <w:style w:type="character" w:customStyle="1" w:styleId="CommentTextChar">
    <w:name w:val="Comment Text Char"/>
    <w:basedOn w:val="DefaultParagraphFont"/>
    <w:link w:val="CommentText"/>
    <w:uiPriority w:val="99"/>
    <w:semiHidden/>
    <w:rsid w:val="00CA6F7B"/>
    <w:rPr>
      <w:sz w:val="20"/>
      <w:szCs w:val="20"/>
    </w:rPr>
  </w:style>
  <w:style w:type="paragraph" w:styleId="CommentSubject">
    <w:name w:val="annotation subject"/>
    <w:basedOn w:val="CommentText"/>
    <w:next w:val="CommentText"/>
    <w:link w:val="CommentSubjectChar"/>
    <w:uiPriority w:val="99"/>
    <w:semiHidden/>
    <w:unhideWhenUsed/>
    <w:rsid w:val="00CA6F7B"/>
    <w:rPr>
      <w:b/>
      <w:bCs/>
    </w:rPr>
  </w:style>
  <w:style w:type="character" w:customStyle="1" w:styleId="CommentSubjectChar">
    <w:name w:val="Comment Subject Char"/>
    <w:basedOn w:val="CommentTextChar"/>
    <w:link w:val="CommentSubject"/>
    <w:uiPriority w:val="99"/>
    <w:semiHidden/>
    <w:rsid w:val="00CA6F7B"/>
    <w:rPr>
      <w:b/>
      <w:bCs/>
      <w:sz w:val="20"/>
      <w:szCs w:val="20"/>
    </w:rPr>
  </w:style>
  <w:style w:type="paragraph" w:styleId="BalloonText">
    <w:name w:val="Balloon Text"/>
    <w:basedOn w:val="Normal"/>
    <w:link w:val="BalloonTextChar"/>
    <w:uiPriority w:val="99"/>
    <w:semiHidden/>
    <w:unhideWhenUsed/>
    <w:rsid w:val="00CA6F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F7B"/>
    <w:rPr>
      <w:rFonts w:ascii="Segoe UI" w:hAnsi="Segoe UI" w:cs="Segoe UI"/>
      <w:sz w:val="18"/>
      <w:szCs w:val="18"/>
    </w:rPr>
  </w:style>
  <w:style w:type="character" w:styleId="FollowedHyperlink">
    <w:name w:val="FollowedHyperlink"/>
    <w:basedOn w:val="DefaultParagraphFont"/>
    <w:uiPriority w:val="99"/>
    <w:semiHidden/>
    <w:unhideWhenUsed/>
    <w:rsid w:val="004371AB"/>
    <w:rPr>
      <w:color w:val="954F72" w:themeColor="followedHyperlink"/>
      <w:u w:val="single"/>
    </w:rPr>
  </w:style>
  <w:style w:type="paragraph" w:styleId="Revision">
    <w:name w:val="Revision"/>
    <w:hidden/>
    <w:uiPriority w:val="99"/>
    <w:semiHidden/>
    <w:rsid w:val="00CA6A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1BF08-E540-449D-B1FA-0F90A34E4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Siling Song</dc:creator>
  <cp:keywords/>
  <dc:description/>
  <cp:lastModifiedBy>Linda Song</cp:lastModifiedBy>
  <cp:revision>6</cp:revision>
  <dcterms:created xsi:type="dcterms:W3CDTF">2024-06-20T14:34:00Z</dcterms:created>
  <dcterms:modified xsi:type="dcterms:W3CDTF">2024-06-21T14:44:00Z</dcterms:modified>
</cp:coreProperties>
</file>